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57D" w:rsidRDefault="0071657D" w:rsidP="005E4507">
      <w:pPr>
        <w:shd w:val="clear" w:color="auto" w:fill="FFFFFF"/>
        <w:spacing w:after="150" w:line="420" w:lineRule="atLeast"/>
        <w:outlineLvl w:val="1"/>
        <w:rPr>
          <w:rFonts w:ascii="Arial" w:eastAsia="Times New Roman" w:hAnsi="Arial" w:cs="Arial"/>
          <w:b/>
          <w:bCs/>
          <w:sz w:val="36"/>
          <w:szCs w:val="36"/>
        </w:rPr>
      </w:pPr>
      <w:r>
        <w:rPr>
          <w:rFonts w:ascii="Arial" w:eastAsia="Times New Roman" w:hAnsi="Arial" w:cs="Arial"/>
          <w:b/>
          <w:bCs/>
          <w:sz w:val="36"/>
          <w:szCs w:val="36"/>
        </w:rPr>
        <w:fldChar w:fldCharType="begin"/>
      </w:r>
      <w:r>
        <w:rPr>
          <w:rFonts w:ascii="Arial" w:eastAsia="Times New Roman" w:hAnsi="Arial" w:cs="Arial"/>
          <w:b/>
          <w:bCs/>
          <w:sz w:val="36"/>
          <w:szCs w:val="36"/>
        </w:rPr>
        <w:instrText xml:space="preserve"> HYPERLINK "</w:instrText>
      </w:r>
      <w:r w:rsidRPr="0071657D">
        <w:rPr>
          <w:rFonts w:ascii="Arial" w:eastAsia="Times New Roman" w:hAnsi="Arial" w:cs="Arial"/>
          <w:b/>
          <w:bCs/>
          <w:sz w:val="36"/>
          <w:szCs w:val="36"/>
        </w:rPr>
        <w:instrText>http://www.instantfundas.com/2010/09/create-collapsibleexpandable-sections.html</w:instrText>
      </w:r>
      <w:r>
        <w:rPr>
          <w:rFonts w:ascii="Arial" w:eastAsia="Times New Roman" w:hAnsi="Arial" w:cs="Arial"/>
          <w:b/>
          <w:bCs/>
          <w:sz w:val="36"/>
          <w:szCs w:val="36"/>
        </w:rPr>
        <w:instrText xml:space="preserve">" </w:instrText>
      </w:r>
      <w:r>
        <w:rPr>
          <w:rFonts w:ascii="Arial" w:eastAsia="Times New Roman" w:hAnsi="Arial" w:cs="Arial"/>
          <w:b/>
          <w:bCs/>
          <w:sz w:val="36"/>
          <w:szCs w:val="36"/>
        </w:rPr>
        <w:fldChar w:fldCharType="separate"/>
      </w:r>
      <w:r w:rsidRPr="00F53DB2">
        <w:rPr>
          <w:rStyle w:val="Hyperlink"/>
          <w:rFonts w:ascii="Arial" w:eastAsia="Times New Roman" w:hAnsi="Arial" w:cs="Arial"/>
          <w:b/>
          <w:bCs/>
          <w:sz w:val="36"/>
          <w:szCs w:val="36"/>
        </w:rPr>
        <w:t>http://www.instantfundas.com/2010/09/create-collapsibleexpandable-sections.html</w:t>
      </w:r>
      <w:r>
        <w:rPr>
          <w:rFonts w:ascii="Arial" w:eastAsia="Times New Roman" w:hAnsi="Arial" w:cs="Arial"/>
          <w:b/>
          <w:bCs/>
          <w:sz w:val="36"/>
          <w:szCs w:val="36"/>
        </w:rPr>
        <w:fldChar w:fldCharType="end"/>
      </w:r>
    </w:p>
    <w:bookmarkStart w:id="0" w:name="_GoBack"/>
    <w:bookmarkEnd w:id="0"/>
    <w:p w:rsidR="005E4507" w:rsidRPr="005E4507" w:rsidRDefault="005E4507" w:rsidP="005E4507">
      <w:pPr>
        <w:shd w:val="clear" w:color="auto" w:fill="FFFFFF"/>
        <w:spacing w:after="150" w:line="420" w:lineRule="atLeast"/>
        <w:outlineLvl w:val="1"/>
        <w:rPr>
          <w:rFonts w:ascii="Arial" w:eastAsia="Times New Roman" w:hAnsi="Arial" w:cs="Arial"/>
          <w:b/>
          <w:bCs/>
          <w:sz w:val="36"/>
          <w:szCs w:val="36"/>
        </w:rPr>
      </w:pPr>
      <w:r w:rsidRPr="005E4507">
        <w:rPr>
          <w:rFonts w:ascii="Arial" w:eastAsia="Times New Roman" w:hAnsi="Arial" w:cs="Arial"/>
          <w:b/>
          <w:bCs/>
          <w:sz w:val="36"/>
          <w:szCs w:val="36"/>
        </w:rPr>
        <w:fldChar w:fldCharType="begin"/>
      </w:r>
      <w:r w:rsidRPr="005E4507">
        <w:rPr>
          <w:rFonts w:ascii="Arial" w:eastAsia="Times New Roman" w:hAnsi="Arial" w:cs="Arial"/>
          <w:b/>
          <w:bCs/>
          <w:sz w:val="36"/>
          <w:szCs w:val="36"/>
        </w:rPr>
        <w:instrText xml:space="preserve"> HYPERLINK "http://www.instantfundas.com/2010/09/create-collapsibleexpandable-sections.html" </w:instrText>
      </w:r>
      <w:r w:rsidRPr="005E4507">
        <w:rPr>
          <w:rFonts w:ascii="Arial" w:eastAsia="Times New Roman" w:hAnsi="Arial" w:cs="Arial"/>
          <w:b/>
          <w:bCs/>
          <w:sz w:val="36"/>
          <w:szCs w:val="36"/>
        </w:rPr>
        <w:fldChar w:fldCharType="separate"/>
      </w:r>
      <w:r w:rsidRPr="005E4507">
        <w:rPr>
          <w:rFonts w:ascii="Arial" w:eastAsia="Times New Roman" w:hAnsi="Arial" w:cs="Arial"/>
          <w:b/>
          <w:bCs/>
          <w:color w:val="245CB6"/>
          <w:sz w:val="36"/>
          <w:szCs w:val="36"/>
        </w:rPr>
        <w:t xml:space="preserve">Create collapsible/expandable sections in Word documents with More </w:t>
      </w:r>
      <w:proofErr w:type="spellStart"/>
      <w:r w:rsidRPr="005E4507">
        <w:rPr>
          <w:rFonts w:ascii="Arial" w:eastAsia="Times New Roman" w:hAnsi="Arial" w:cs="Arial"/>
          <w:b/>
          <w:bCs/>
          <w:color w:val="245CB6"/>
          <w:sz w:val="36"/>
          <w:szCs w:val="36"/>
        </w:rPr>
        <w:t>Addin</w:t>
      </w:r>
      <w:proofErr w:type="spellEnd"/>
      <w:r w:rsidRPr="005E4507">
        <w:rPr>
          <w:rFonts w:ascii="Arial" w:eastAsia="Times New Roman" w:hAnsi="Arial" w:cs="Arial"/>
          <w:b/>
          <w:bCs/>
          <w:sz w:val="36"/>
          <w:szCs w:val="36"/>
        </w:rPr>
        <w:fldChar w:fldCharType="end"/>
      </w:r>
      <w:r w:rsidRPr="005E4507">
        <w:rPr>
          <w:rFonts w:ascii="Arial" w:eastAsia="Times New Roman" w:hAnsi="Arial" w:cs="Arial"/>
          <w:b/>
          <w:bCs/>
          <w:sz w:val="36"/>
          <w:szCs w:val="36"/>
        </w:rPr>
        <w:t xml:space="preserve"> </w:t>
      </w:r>
    </w:p>
    <w:p w:rsidR="005E4507" w:rsidRPr="005E4507" w:rsidRDefault="005E4507" w:rsidP="005E4507">
      <w:pPr>
        <w:shd w:val="clear" w:color="auto" w:fill="FFFFFF"/>
        <w:spacing w:after="0" w:line="240" w:lineRule="auto"/>
        <w:rPr>
          <w:rFonts w:ascii="Arial" w:eastAsia="Times New Roman" w:hAnsi="Arial" w:cs="Arial"/>
          <w:sz w:val="15"/>
          <w:szCs w:val="15"/>
        </w:rPr>
      </w:pPr>
      <w:r w:rsidRPr="005E4507">
        <w:rPr>
          <w:rFonts w:ascii="Arial" w:eastAsia="Times New Roman" w:hAnsi="Arial" w:cs="Arial"/>
          <w:sz w:val="15"/>
          <w:szCs w:val="15"/>
        </w:rPr>
        <w:t xml:space="preserve">Posted on Monday, September 20, 2010 by </w:t>
      </w:r>
      <w:hyperlink r:id="rId5" w:history="1">
        <w:proofErr w:type="spellStart"/>
        <w:r w:rsidRPr="005E4507">
          <w:rPr>
            <w:rFonts w:ascii="Arial" w:eastAsia="Times New Roman" w:hAnsi="Arial" w:cs="Arial"/>
            <w:color w:val="245CB6"/>
            <w:sz w:val="15"/>
            <w:szCs w:val="15"/>
          </w:rPr>
          <w:t>Kaushik</w:t>
        </w:r>
        <w:proofErr w:type="spellEnd"/>
      </w:hyperlink>
      <w:r w:rsidRPr="005E4507">
        <w:rPr>
          <w:rFonts w:ascii="Arial" w:eastAsia="Times New Roman" w:hAnsi="Arial" w:cs="Arial"/>
          <w:sz w:val="15"/>
          <w:szCs w:val="15"/>
        </w:rPr>
        <w:t xml:space="preserve"> | </w:t>
      </w:r>
      <w:hyperlink r:id="rId6" w:anchor="comment-form" w:history="1">
        <w:r w:rsidRPr="005E4507">
          <w:rPr>
            <w:rFonts w:ascii="Arial" w:eastAsia="Times New Roman" w:hAnsi="Arial" w:cs="Arial"/>
            <w:color w:val="245CB6"/>
            <w:sz w:val="15"/>
            <w:szCs w:val="15"/>
          </w:rPr>
          <w:t>3 comments</w:t>
        </w:r>
      </w:hyperlink>
      <w:r w:rsidRPr="005E4507">
        <w:rPr>
          <w:rFonts w:ascii="Arial" w:eastAsia="Times New Roman" w:hAnsi="Arial" w:cs="Arial"/>
          <w:sz w:val="15"/>
          <w:szCs w:val="15"/>
        </w:rPr>
        <w:t xml:space="preserve"> </w:t>
      </w:r>
    </w:p>
    <w:p w:rsidR="005E4507" w:rsidRPr="005E4507" w:rsidRDefault="005E4507" w:rsidP="005E4507">
      <w:pPr>
        <w:shd w:val="clear" w:color="auto" w:fill="FFFFFF"/>
        <w:spacing w:before="100" w:beforeAutospacing="1" w:after="360" w:line="240" w:lineRule="auto"/>
        <w:rPr>
          <w:ins w:id="1" w:author="Unknown"/>
          <w:rFonts w:ascii="Arial" w:eastAsia="Times New Roman" w:hAnsi="Arial" w:cs="Arial"/>
          <w:sz w:val="15"/>
          <w:szCs w:val="15"/>
        </w:rPr>
      </w:pPr>
      <w:ins w:id="2" w:author="Unknown">
        <w:r w:rsidRPr="005E4507">
          <w:rPr>
            <w:rFonts w:ascii="Arial" w:eastAsia="Times New Roman" w:hAnsi="Arial" w:cs="Arial"/>
            <w:sz w:val="15"/>
            <w:szCs w:val="15"/>
          </w:rPr>
          <w:pict/>
        </w:r>
      </w:ins>
      <w:r w:rsidRPr="005E4507">
        <w:rPr>
          <w:rFonts w:ascii="Arial" w:eastAsia="Times New Roman" w:hAnsi="Arial" w:cs="Arial"/>
          <w:sz w:val="15"/>
          <w:szCs w:val="15"/>
        </w:rPr>
        <w:pict/>
      </w:r>
      <w:ins w:id="3" w:author="Unknown">
        <w:r w:rsidRPr="005E4507">
          <w:rPr>
            <w:rFonts w:ascii="Arial" w:eastAsia="Times New Roman" w:hAnsi="Arial" w:cs="Arial"/>
            <w:sz w:val="15"/>
            <w:szCs w:val="15"/>
          </w:rPr>
          <w:t xml:space="preserve">More in an interesting add-in for Microsoft Word for creating collapsible/expandable sections within a Word document, the kind we frequently encounter on web pages and many Windows applications. Usually the collapsible sections are marked with </w:t>
        </w:r>
        <w:proofErr w:type="gramStart"/>
        <w:r w:rsidRPr="005E4507">
          <w:rPr>
            <w:rFonts w:ascii="Arial" w:eastAsia="Times New Roman" w:hAnsi="Arial" w:cs="Arial"/>
            <w:sz w:val="15"/>
            <w:szCs w:val="15"/>
          </w:rPr>
          <w:t>a +/-</w:t>
        </w:r>
        <w:proofErr w:type="gramEnd"/>
        <w:r w:rsidRPr="005E4507">
          <w:rPr>
            <w:rFonts w:ascii="Arial" w:eastAsia="Times New Roman" w:hAnsi="Arial" w:cs="Arial"/>
            <w:sz w:val="15"/>
            <w:szCs w:val="15"/>
          </w:rPr>
          <w:t xml:space="preserve"> indicator or words such as “more”, or “details”. Clicking on the indicator expands the section to reveal more content. Clicking it again collapses it. More enables you to add such hidden sections to a Word document.</w:t>
        </w:r>
      </w:ins>
    </w:p>
    <w:p w:rsidR="005E4507" w:rsidRPr="005E4507" w:rsidRDefault="005E4507" w:rsidP="005E4507">
      <w:pPr>
        <w:shd w:val="clear" w:color="auto" w:fill="FFFFFF"/>
        <w:spacing w:before="100" w:beforeAutospacing="1" w:after="360" w:line="240" w:lineRule="auto"/>
        <w:rPr>
          <w:ins w:id="4" w:author="Unknown"/>
          <w:rFonts w:ascii="Arial" w:eastAsia="Times New Roman" w:hAnsi="Arial" w:cs="Arial"/>
          <w:sz w:val="15"/>
          <w:szCs w:val="15"/>
        </w:rPr>
      </w:pPr>
      <w:bookmarkStart w:id="5" w:name="more"/>
      <w:bookmarkEnd w:id="5"/>
      <w:ins w:id="6" w:author="Unknown">
        <w:r w:rsidRPr="005E4507">
          <w:rPr>
            <w:rFonts w:ascii="Arial" w:eastAsia="Times New Roman" w:hAnsi="Arial" w:cs="Arial"/>
            <w:sz w:val="15"/>
            <w:szCs w:val="15"/>
          </w:rPr>
          <w:t xml:space="preserve">To create a collapsible section, the user highlights the text on the document, which can contain rich text, images, tables </w:t>
        </w:r>
        <w:proofErr w:type="spellStart"/>
        <w:r w:rsidRPr="005E4507">
          <w:rPr>
            <w:rFonts w:ascii="Arial" w:eastAsia="Times New Roman" w:hAnsi="Arial" w:cs="Arial"/>
            <w:sz w:val="15"/>
            <w:szCs w:val="15"/>
          </w:rPr>
          <w:t>etc</w:t>
        </w:r>
        <w:proofErr w:type="spellEnd"/>
        <w:r w:rsidRPr="005E4507">
          <w:rPr>
            <w:rFonts w:ascii="Arial" w:eastAsia="Times New Roman" w:hAnsi="Arial" w:cs="Arial"/>
            <w:sz w:val="15"/>
            <w:szCs w:val="15"/>
          </w:rPr>
          <w:t xml:space="preserve">, and clicks on the ‘Standard More’ button under the ‘More’ tab in Word 2007 and Word 2010 ribbon. This inserts a collapsible section with a small marker arrow. </w:t>
        </w:r>
      </w:ins>
    </w:p>
    <w:p w:rsidR="005E4507" w:rsidRPr="005E4507" w:rsidRDefault="005E4507" w:rsidP="005E4507">
      <w:pPr>
        <w:shd w:val="clear" w:color="auto" w:fill="FFFFFF"/>
        <w:spacing w:before="100" w:beforeAutospacing="1" w:after="360" w:line="240" w:lineRule="auto"/>
        <w:rPr>
          <w:ins w:id="7" w:author="Unknown"/>
          <w:rFonts w:ascii="Arial" w:eastAsia="Times New Roman" w:hAnsi="Arial" w:cs="Arial"/>
          <w:sz w:val="15"/>
          <w:szCs w:val="15"/>
        </w:rPr>
      </w:pPr>
      <w:r>
        <w:rPr>
          <w:rFonts w:ascii="Arial" w:eastAsia="Times New Roman" w:hAnsi="Arial" w:cs="Arial"/>
          <w:noProof/>
          <w:sz w:val="15"/>
          <w:szCs w:val="15"/>
        </w:rPr>
        <w:drawing>
          <wp:inline distT="0" distB="0" distL="0" distR="0">
            <wp:extent cx="5141595" cy="2803525"/>
            <wp:effectExtent l="0" t="0" r="1905" b="0"/>
            <wp:docPr id="3" name="Picture 3" descr="more-add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re-addin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1595" cy="2803525"/>
                    </a:xfrm>
                    <a:prstGeom prst="rect">
                      <a:avLst/>
                    </a:prstGeom>
                    <a:noFill/>
                    <a:ln>
                      <a:noFill/>
                    </a:ln>
                  </pic:spPr>
                </pic:pic>
              </a:graphicData>
            </a:graphic>
          </wp:inline>
        </w:drawing>
      </w:r>
    </w:p>
    <w:p w:rsidR="005E4507" w:rsidRPr="005E4507" w:rsidRDefault="005E4507" w:rsidP="005E4507">
      <w:pPr>
        <w:shd w:val="clear" w:color="auto" w:fill="FFFFFF"/>
        <w:spacing w:before="100" w:beforeAutospacing="1" w:after="360" w:line="240" w:lineRule="auto"/>
        <w:rPr>
          <w:ins w:id="8" w:author="Unknown"/>
          <w:rFonts w:ascii="Arial" w:eastAsia="Times New Roman" w:hAnsi="Arial" w:cs="Arial"/>
          <w:sz w:val="15"/>
          <w:szCs w:val="15"/>
        </w:rPr>
      </w:pPr>
      <w:ins w:id="9" w:author="Unknown">
        <w:r w:rsidRPr="005E4507">
          <w:rPr>
            <w:rFonts w:ascii="Arial" w:eastAsia="Times New Roman" w:hAnsi="Arial" w:cs="Arial"/>
            <w:sz w:val="15"/>
            <w:szCs w:val="15"/>
          </w:rPr>
          <w:t>If you use Word’s built in text styling options to mark headings, you can quickly create a collapsible section for all headings on the document. A collapsed section with a heading can function as a table of contents and can be very useful for long documents with several sub-headings. Similarly you can collapse lists.</w:t>
        </w:r>
      </w:ins>
    </w:p>
    <w:p w:rsidR="005E4507" w:rsidRPr="005E4507" w:rsidRDefault="005E4507" w:rsidP="005E4507">
      <w:pPr>
        <w:shd w:val="clear" w:color="auto" w:fill="FFFFFF"/>
        <w:spacing w:before="100" w:beforeAutospacing="1" w:after="360" w:line="240" w:lineRule="auto"/>
        <w:rPr>
          <w:ins w:id="10" w:author="Unknown"/>
          <w:rFonts w:ascii="Arial" w:eastAsia="Times New Roman" w:hAnsi="Arial" w:cs="Arial"/>
          <w:sz w:val="15"/>
          <w:szCs w:val="15"/>
        </w:rPr>
      </w:pPr>
      <w:r>
        <w:rPr>
          <w:rFonts w:ascii="Arial" w:eastAsia="Times New Roman" w:hAnsi="Arial" w:cs="Arial"/>
          <w:noProof/>
          <w:sz w:val="15"/>
          <w:szCs w:val="15"/>
        </w:rPr>
        <w:lastRenderedPageBreak/>
        <w:drawing>
          <wp:inline distT="0" distB="0" distL="0" distR="0">
            <wp:extent cx="4304665" cy="4545965"/>
            <wp:effectExtent l="0" t="0" r="635" b="6985"/>
            <wp:docPr id="2" name="Picture 2" descr="more-add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re-addin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4665" cy="4545965"/>
                    </a:xfrm>
                    <a:prstGeom prst="rect">
                      <a:avLst/>
                    </a:prstGeom>
                    <a:noFill/>
                    <a:ln>
                      <a:noFill/>
                    </a:ln>
                  </pic:spPr>
                </pic:pic>
              </a:graphicData>
            </a:graphic>
          </wp:inline>
        </w:drawing>
      </w:r>
      <w:proofErr w:type="spellStart"/>
      <w:proofErr w:type="gramStart"/>
      <w:r>
        <w:rPr>
          <w:rFonts w:ascii="Arial" w:eastAsia="Times New Roman" w:hAnsi="Arial" w:cs="Arial"/>
          <w:sz w:val="15"/>
          <w:szCs w:val="15"/>
        </w:rPr>
        <w:t>coll</w:t>
      </w:r>
      <w:proofErr w:type="spellEnd"/>
      <w:proofErr w:type="gramEnd"/>
    </w:p>
    <w:p w:rsidR="005E4507" w:rsidRPr="005E4507" w:rsidRDefault="005E4507" w:rsidP="005E4507">
      <w:pPr>
        <w:shd w:val="clear" w:color="auto" w:fill="FFFFFF"/>
        <w:spacing w:before="100" w:beforeAutospacing="1" w:after="360" w:line="240" w:lineRule="auto"/>
        <w:rPr>
          <w:ins w:id="11" w:author="Unknown"/>
          <w:rFonts w:ascii="Arial" w:eastAsia="Times New Roman" w:hAnsi="Arial" w:cs="Arial"/>
          <w:sz w:val="15"/>
          <w:szCs w:val="15"/>
        </w:rPr>
      </w:pPr>
      <w:ins w:id="12" w:author="Unknown">
        <w:r w:rsidRPr="005E4507">
          <w:rPr>
            <w:rFonts w:ascii="Arial" w:eastAsia="Times New Roman" w:hAnsi="Arial" w:cs="Arial"/>
            <w:sz w:val="15"/>
            <w:szCs w:val="15"/>
          </w:rPr>
          <w:t>More lets you completely customize the marker for a collapsible/expandable section. You get various pre-defined styles and you can even define your own style by choosing a custom collapse and expand button or text.</w:t>
        </w:r>
      </w:ins>
    </w:p>
    <w:p w:rsidR="005E4507" w:rsidRPr="005E4507" w:rsidRDefault="005E4507" w:rsidP="005E4507">
      <w:pPr>
        <w:shd w:val="clear" w:color="auto" w:fill="FFFFFF"/>
        <w:spacing w:before="100" w:beforeAutospacing="1" w:after="360" w:line="240" w:lineRule="auto"/>
        <w:rPr>
          <w:ins w:id="13" w:author="Unknown"/>
          <w:rFonts w:ascii="Arial" w:eastAsia="Times New Roman" w:hAnsi="Arial" w:cs="Arial"/>
          <w:sz w:val="15"/>
          <w:szCs w:val="15"/>
        </w:rPr>
      </w:pPr>
      <w:ins w:id="14" w:author="Unknown">
        <w:r w:rsidRPr="005E4507">
          <w:rPr>
            <w:rFonts w:ascii="Arial" w:eastAsia="Times New Roman" w:hAnsi="Arial" w:cs="Arial"/>
            <w:sz w:val="15"/>
            <w:szCs w:val="15"/>
          </w:rPr>
          <w:t xml:space="preserve">Ideally, when send your More-laden Word document to another </w:t>
        </w:r>
        <w:proofErr w:type="gramStart"/>
        <w:r w:rsidRPr="005E4507">
          <w:rPr>
            <w:rFonts w:ascii="Arial" w:eastAsia="Times New Roman" w:hAnsi="Arial" w:cs="Arial"/>
            <w:sz w:val="15"/>
            <w:szCs w:val="15"/>
          </w:rPr>
          <w:t>person,</w:t>
        </w:r>
        <w:proofErr w:type="gramEnd"/>
        <w:r w:rsidRPr="005E4507">
          <w:rPr>
            <w:rFonts w:ascii="Arial" w:eastAsia="Times New Roman" w:hAnsi="Arial" w:cs="Arial"/>
            <w:sz w:val="15"/>
            <w:szCs w:val="15"/>
          </w:rPr>
          <w:t xml:space="preserve"> they will have to have More Add-in installed on their computer. What if they don’t? They will still be able to view the contents within the collapsible section by clicking on the “Show paragraph marks and other hidden formatting symbols” button under the Home tab. </w:t>
        </w:r>
      </w:ins>
    </w:p>
    <w:p w:rsidR="005E4507" w:rsidRPr="005E4507" w:rsidRDefault="005E4507" w:rsidP="005E4507">
      <w:pPr>
        <w:shd w:val="clear" w:color="auto" w:fill="FFFFFF"/>
        <w:spacing w:before="100" w:beforeAutospacing="1" w:after="360" w:line="240" w:lineRule="auto"/>
        <w:rPr>
          <w:ins w:id="15" w:author="Unknown"/>
          <w:rFonts w:ascii="Arial" w:eastAsia="Times New Roman" w:hAnsi="Arial" w:cs="Arial"/>
          <w:sz w:val="15"/>
          <w:szCs w:val="15"/>
        </w:rPr>
      </w:pPr>
      <w:r>
        <w:rPr>
          <w:rFonts w:ascii="Arial" w:eastAsia="Times New Roman" w:hAnsi="Arial" w:cs="Arial"/>
          <w:noProof/>
          <w:sz w:val="15"/>
          <w:szCs w:val="15"/>
        </w:rPr>
        <w:drawing>
          <wp:inline distT="0" distB="0" distL="0" distR="0">
            <wp:extent cx="4959985" cy="1371600"/>
            <wp:effectExtent l="0" t="0" r="0" b="0"/>
            <wp:docPr id="1" name="Picture 1" descr="more-addi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re-addin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985" cy="1371600"/>
                    </a:xfrm>
                    <a:prstGeom prst="rect">
                      <a:avLst/>
                    </a:prstGeom>
                    <a:noFill/>
                    <a:ln>
                      <a:noFill/>
                    </a:ln>
                  </pic:spPr>
                </pic:pic>
              </a:graphicData>
            </a:graphic>
          </wp:inline>
        </w:drawing>
      </w:r>
    </w:p>
    <w:p w:rsidR="005E4507" w:rsidRPr="005E4507" w:rsidRDefault="005E4507" w:rsidP="005E4507">
      <w:pPr>
        <w:shd w:val="clear" w:color="auto" w:fill="FFFFFF"/>
        <w:spacing w:before="100" w:beforeAutospacing="1" w:after="360" w:line="240" w:lineRule="auto"/>
        <w:rPr>
          <w:ins w:id="16" w:author="Unknown"/>
          <w:rFonts w:ascii="Arial" w:eastAsia="Times New Roman" w:hAnsi="Arial" w:cs="Arial"/>
          <w:sz w:val="15"/>
          <w:szCs w:val="15"/>
        </w:rPr>
      </w:pPr>
      <w:ins w:id="17" w:author="Unknown">
        <w:r w:rsidRPr="005E4507">
          <w:rPr>
            <w:rFonts w:ascii="Arial" w:eastAsia="Times New Roman" w:hAnsi="Arial" w:cs="Arial"/>
            <w:sz w:val="15"/>
            <w:szCs w:val="15"/>
          </w:rPr>
          <w:t>The page looks a bit awful though.</w:t>
        </w:r>
      </w:ins>
    </w:p>
    <w:p w:rsidR="005E4507" w:rsidRPr="005E4507" w:rsidRDefault="005E4507" w:rsidP="005E4507">
      <w:pPr>
        <w:shd w:val="clear" w:color="auto" w:fill="FFFFFF"/>
        <w:spacing w:before="100" w:beforeAutospacing="1" w:after="360" w:line="240" w:lineRule="auto"/>
        <w:rPr>
          <w:ins w:id="18" w:author="Unknown"/>
          <w:rFonts w:ascii="Arial" w:eastAsia="Times New Roman" w:hAnsi="Arial" w:cs="Arial"/>
          <w:sz w:val="15"/>
          <w:szCs w:val="15"/>
        </w:rPr>
      </w:pPr>
      <w:ins w:id="19" w:author="Unknown">
        <w:r w:rsidRPr="005E4507">
          <w:rPr>
            <w:rFonts w:ascii="Arial" w:eastAsia="Times New Roman" w:hAnsi="Arial" w:cs="Arial"/>
            <w:sz w:val="15"/>
            <w:szCs w:val="15"/>
          </w:rPr>
          <w:t xml:space="preserve">The other option is the enable Macros. If you need to share a More document with someone who doesn't have the </w:t>
        </w:r>
        <w:proofErr w:type="spellStart"/>
        <w:r w:rsidRPr="005E4507">
          <w:rPr>
            <w:rFonts w:ascii="Arial" w:eastAsia="Times New Roman" w:hAnsi="Arial" w:cs="Arial"/>
            <w:sz w:val="15"/>
            <w:szCs w:val="15"/>
          </w:rPr>
          <w:t>addin</w:t>
        </w:r>
        <w:proofErr w:type="spellEnd"/>
        <w:r w:rsidRPr="005E4507">
          <w:rPr>
            <w:rFonts w:ascii="Arial" w:eastAsia="Times New Roman" w:hAnsi="Arial" w:cs="Arial"/>
            <w:sz w:val="15"/>
            <w:szCs w:val="15"/>
          </w:rPr>
          <w:t xml:space="preserve"> installed, you need to click on the “Add Macros” button under the More tab. This will inject into the document the bare minimum macros needed to open or close Mores. Then save the document as "Word Macro-Enabled Document" (.</w:t>
        </w:r>
        <w:proofErr w:type="spellStart"/>
        <w:r w:rsidRPr="005E4507">
          <w:rPr>
            <w:rFonts w:ascii="Arial" w:eastAsia="Times New Roman" w:hAnsi="Arial" w:cs="Arial"/>
            <w:sz w:val="15"/>
            <w:szCs w:val="15"/>
          </w:rPr>
          <w:t>dotm</w:t>
        </w:r>
        <w:proofErr w:type="spellEnd"/>
        <w:r w:rsidRPr="005E4507">
          <w:rPr>
            <w:rFonts w:ascii="Arial" w:eastAsia="Times New Roman" w:hAnsi="Arial" w:cs="Arial"/>
            <w:sz w:val="15"/>
            <w:szCs w:val="15"/>
          </w:rPr>
          <w:t xml:space="preserve">). </w:t>
        </w:r>
      </w:ins>
    </w:p>
    <w:p w:rsidR="005E4507" w:rsidRPr="005E4507" w:rsidRDefault="005E4507" w:rsidP="005E4507">
      <w:pPr>
        <w:shd w:val="clear" w:color="auto" w:fill="FFFFFF"/>
        <w:spacing w:before="100" w:beforeAutospacing="1" w:after="360" w:line="240" w:lineRule="auto"/>
        <w:rPr>
          <w:ins w:id="20" w:author="Unknown"/>
          <w:rFonts w:ascii="Arial" w:eastAsia="Times New Roman" w:hAnsi="Arial" w:cs="Arial"/>
          <w:sz w:val="15"/>
          <w:szCs w:val="15"/>
        </w:rPr>
      </w:pPr>
      <w:ins w:id="21" w:author="Unknown">
        <w:r w:rsidRPr="005E4507">
          <w:rPr>
            <w:rFonts w:ascii="Arial" w:eastAsia="Times New Roman" w:hAnsi="Arial" w:cs="Arial"/>
            <w:sz w:val="15"/>
            <w:szCs w:val="15"/>
          </w:rPr>
          <w:lastRenderedPageBreak/>
          <w:t xml:space="preserve">When you send the document to others, let them know that they will need to enable macros when prompted. Once </w:t>
        </w:r>
        <w:proofErr w:type="gramStart"/>
        <w:r w:rsidRPr="005E4507">
          <w:rPr>
            <w:rFonts w:ascii="Arial" w:eastAsia="Times New Roman" w:hAnsi="Arial" w:cs="Arial"/>
            <w:sz w:val="15"/>
            <w:szCs w:val="15"/>
          </w:rPr>
          <w:t>macros is</w:t>
        </w:r>
        <w:proofErr w:type="gramEnd"/>
        <w:r w:rsidRPr="005E4507">
          <w:rPr>
            <w:rFonts w:ascii="Arial" w:eastAsia="Times New Roman" w:hAnsi="Arial" w:cs="Arial"/>
            <w:sz w:val="15"/>
            <w:szCs w:val="15"/>
          </w:rPr>
          <w:t xml:space="preserve"> enabled the user will be able to open or close Mores. </w:t>
        </w:r>
      </w:ins>
    </w:p>
    <w:p w:rsidR="005E4507" w:rsidRPr="005E4507" w:rsidRDefault="005E4507" w:rsidP="005E4507">
      <w:pPr>
        <w:shd w:val="clear" w:color="auto" w:fill="FFFFFF"/>
        <w:spacing w:before="100" w:beforeAutospacing="1" w:after="360" w:line="240" w:lineRule="auto"/>
        <w:rPr>
          <w:ins w:id="22" w:author="Unknown"/>
          <w:rFonts w:ascii="Arial" w:eastAsia="Times New Roman" w:hAnsi="Arial" w:cs="Arial"/>
          <w:sz w:val="15"/>
          <w:szCs w:val="15"/>
        </w:rPr>
      </w:pPr>
      <w:ins w:id="23" w:author="Unknown">
        <w:r w:rsidRPr="005E4507">
          <w:rPr>
            <w:rFonts w:ascii="Arial" w:eastAsia="Times New Roman" w:hAnsi="Arial" w:cs="Arial"/>
            <w:sz w:val="15"/>
            <w:szCs w:val="15"/>
          </w:rPr>
          <w:fldChar w:fldCharType="begin"/>
        </w:r>
        <w:r w:rsidRPr="005E4507">
          <w:rPr>
            <w:rFonts w:ascii="Arial" w:eastAsia="Times New Roman" w:hAnsi="Arial" w:cs="Arial"/>
            <w:sz w:val="15"/>
            <w:szCs w:val="15"/>
          </w:rPr>
          <w:instrText xml:space="preserve"> HYPERLINK "http://www.moreaddin.com/" </w:instrText>
        </w:r>
        <w:r w:rsidRPr="005E4507">
          <w:rPr>
            <w:rFonts w:ascii="Arial" w:eastAsia="Times New Roman" w:hAnsi="Arial" w:cs="Arial"/>
            <w:sz w:val="15"/>
            <w:szCs w:val="15"/>
          </w:rPr>
          <w:fldChar w:fldCharType="separate"/>
        </w:r>
        <w:r w:rsidRPr="005E4507">
          <w:rPr>
            <w:rFonts w:ascii="Arial" w:eastAsia="Times New Roman" w:hAnsi="Arial" w:cs="Arial"/>
            <w:color w:val="245CB6"/>
            <w:sz w:val="15"/>
            <w:szCs w:val="15"/>
          </w:rPr>
          <w:t xml:space="preserve">Download More </w:t>
        </w:r>
        <w:proofErr w:type="spellStart"/>
        <w:r w:rsidRPr="005E4507">
          <w:rPr>
            <w:rFonts w:ascii="Arial" w:eastAsia="Times New Roman" w:hAnsi="Arial" w:cs="Arial"/>
            <w:color w:val="245CB6"/>
            <w:sz w:val="15"/>
            <w:szCs w:val="15"/>
          </w:rPr>
          <w:t>Addin</w:t>
        </w:r>
        <w:proofErr w:type="spellEnd"/>
        <w:r w:rsidRPr="005E4507">
          <w:rPr>
            <w:rFonts w:ascii="Arial" w:eastAsia="Times New Roman" w:hAnsi="Arial" w:cs="Arial"/>
            <w:sz w:val="15"/>
            <w:szCs w:val="15"/>
          </w:rPr>
          <w:fldChar w:fldCharType="end"/>
        </w:r>
      </w:ins>
    </w:p>
    <w:p w:rsidR="00D9778C" w:rsidRDefault="005C2D4F"/>
    <w:sectPr w:rsidR="00D9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07"/>
    <w:rsid w:val="002F4649"/>
    <w:rsid w:val="005C2D4F"/>
    <w:rsid w:val="005E4507"/>
    <w:rsid w:val="0071657D"/>
    <w:rsid w:val="00BB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4507"/>
    <w:pPr>
      <w:spacing w:after="150" w:line="420" w:lineRule="atLeas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50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E4507"/>
    <w:rPr>
      <w:strike w:val="0"/>
      <w:dstrike w:val="0"/>
      <w:color w:val="245CB6"/>
      <w:u w:val="none"/>
      <w:effect w:val="none"/>
    </w:rPr>
  </w:style>
  <w:style w:type="paragraph" w:styleId="NormalWeb">
    <w:name w:val="Normal (Web)"/>
    <w:basedOn w:val="Normal"/>
    <w:uiPriority w:val="99"/>
    <w:semiHidden/>
    <w:unhideWhenUsed/>
    <w:rsid w:val="005E4507"/>
    <w:pPr>
      <w:spacing w:before="100" w:beforeAutospacing="1" w:after="36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5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4507"/>
    <w:pPr>
      <w:spacing w:after="150" w:line="420" w:lineRule="atLeas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50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E4507"/>
    <w:rPr>
      <w:strike w:val="0"/>
      <w:dstrike w:val="0"/>
      <w:color w:val="245CB6"/>
      <w:u w:val="none"/>
      <w:effect w:val="none"/>
    </w:rPr>
  </w:style>
  <w:style w:type="paragraph" w:styleId="NormalWeb">
    <w:name w:val="Normal (Web)"/>
    <w:basedOn w:val="Normal"/>
    <w:uiPriority w:val="99"/>
    <w:semiHidden/>
    <w:unhideWhenUsed/>
    <w:rsid w:val="005E4507"/>
    <w:pPr>
      <w:spacing w:before="100" w:beforeAutospacing="1" w:after="36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5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181322">
      <w:bodyDiv w:val="1"/>
      <w:marLeft w:val="0"/>
      <w:marRight w:val="0"/>
      <w:marTop w:val="0"/>
      <w:marBottom w:val="0"/>
      <w:divBdr>
        <w:top w:val="none" w:sz="0" w:space="0" w:color="auto"/>
        <w:left w:val="none" w:sz="0" w:space="0" w:color="auto"/>
        <w:bottom w:val="none" w:sz="0" w:space="0" w:color="auto"/>
        <w:right w:val="none" w:sz="0" w:space="0" w:color="auto"/>
      </w:divBdr>
      <w:divsChild>
        <w:div w:id="852839392">
          <w:marLeft w:val="0"/>
          <w:marRight w:val="0"/>
          <w:marTop w:val="150"/>
          <w:marBottom w:val="150"/>
          <w:divBdr>
            <w:top w:val="none" w:sz="0" w:space="0" w:color="auto"/>
            <w:left w:val="none" w:sz="0" w:space="0" w:color="auto"/>
            <w:bottom w:val="none" w:sz="0" w:space="0" w:color="auto"/>
            <w:right w:val="none" w:sz="0" w:space="0" w:color="auto"/>
          </w:divBdr>
          <w:divsChild>
            <w:div w:id="965887306">
              <w:marLeft w:val="0"/>
              <w:marRight w:val="0"/>
              <w:marTop w:val="0"/>
              <w:marBottom w:val="0"/>
              <w:divBdr>
                <w:top w:val="none" w:sz="0" w:space="0" w:color="auto"/>
                <w:left w:val="none" w:sz="0" w:space="0" w:color="auto"/>
                <w:bottom w:val="none" w:sz="0" w:space="0" w:color="auto"/>
                <w:right w:val="none" w:sz="0" w:space="0" w:color="auto"/>
              </w:divBdr>
              <w:divsChild>
                <w:div w:id="1295714256">
                  <w:marLeft w:val="0"/>
                  <w:marRight w:val="0"/>
                  <w:marTop w:val="0"/>
                  <w:marBottom w:val="0"/>
                  <w:divBdr>
                    <w:top w:val="none" w:sz="0" w:space="0" w:color="auto"/>
                    <w:left w:val="none" w:sz="0" w:space="0" w:color="auto"/>
                    <w:bottom w:val="none" w:sz="0" w:space="0" w:color="auto"/>
                    <w:right w:val="none" w:sz="0" w:space="0" w:color="auto"/>
                  </w:divBdr>
                  <w:divsChild>
                    <w:div w:id="32074041">
                      <w:marLeft w:val="0"/>
                      <w:marRight w:val="0"/>
                      <w:marTop w:val="0"/>
                      <w:marBottom w:val="0"/>
                      <w:divBdr>
                        <w:top w:val="none" w:sz="0" w:space="0" w:color="auto"/>
                        <w:left w:val="none" w:sz="0" w:space="0" w:color="auto"/>
                        <w:bottom w:val="none" w:sz="0" w:space="0" w:color="auto"/>
                        <w:right w:val="none" w:sz="0" w:space="0" w:color="auto"/>
                      </w:divBdr>
                      <w:divsChild>
                        <w:div w:id="1403984187">
                          <w:marLeft w:val="0"/>
                          <w:marRight w:val="0"/>
                          <w:marTop w:val="0"/>
                          <w:marBottom w:val="0"/>
                          <w:divBdr>
                            <w:top w:val="none" w:sz="0" w:space="0" w:color="auto"/>
                            <w:left w:val="none" w:sz="0" w:space="0" w:color="auto"/>
                            <w:bottom w:val="none" w:sz="0" w:space="0" w:color="auto"/>
                            <w:right w:val="none" w:sz="0" w:space="0" w:color="auto"/>
                          </w:divBdr>
                          <w:divsChild>
                            <w:div w:id="913005673">
                              <w:marLeft w:val="0"/>
                              <w:marRight w:val="0"/>
                              <w:marTop w:val="0"/>
                              <w:marBottom w:val="0"/>
                              <w:divBdr>
                                <w:top w:val="none" w:sz="0" w:space="0" w:color="auto"/>
                                <w:left w:val="none" w:sz="0" w:space="0" w:color="auto"/>
                                <w:bottom w:val="none" w:sz="0" w:space="0" w:color="auto"/>
                                <w:right w:val="none" w:sz="0" w:space="0" w:color="auto"/>
                              </w:divBdr>
                              <w:divsChild>
                                <w:div w:id="1612400987">
                                  <w:marLeft w:val="0"/>
                                  <w:marRight w:val="0"/>
                                  <w:marTop w:val="0"/>
                                  <w:marBottom w:val="0"/>
                                  <w:divBdr>
                                    <w:top w:val="none" w:sz="0" w:space="0" w:color="auto"/>
                                    <w:left w:val="none" w:sz="0" w:space="0" w:color="auto"/>
                                    <w:bottom w:val="none" w:sz="0" w:space="0" w:color="auto"/>
                                    <w:right w:val="none" w:sz="0" w:space="0" w:color="auto"/>
                                  </w:divBdr>
                                  <w:divsChild>
                                    <w:div w:id="2008630262">
                                      <w:marLeft w:val="0"/>
                                      <w:marRight w:val="0"/>
                                      <w:marTop w:val="0"/>
                                      <w:marBottom w:val="0"/>
                                      <w:divBdr>
                                        <w:top w:val="none" w:sz="0" w:space="0" w:color="auto"/>
                                        <w:left w:val="none" w:sz="0" w:space="0" w:color="auto"/>
                                        <w:bottom w:val="none" w:sz="0" w:space="0" w:color="auto"/>
                                        <w:right w:val="none" w:sz="0" w:space="0" w:color="auto"/>
                                      </w:divBdr>
                                      <w:divsChild>
                                        <w:div w:id="1618177221">
                                          <w:marLeft w:val="0"/>
                                          <w:marRight w:val="0"/>
                                          <w:marTop w:val="0"/>
                                          <w:marBottom w:val="0"/>
                                          <w:divBdr>
                                            <w:top w:val="none" w:sz="0" w:space="0" w:color="auto"/>
                                            <w:left w:val="none" w:sz="0" w:space="0" w:color="auto"/>
                                            <w:bottom w:val="none" w:sz="0" w:space="0" w:color="auto"/>
                                            <w:right w:val="none" w:sz="0" w:space="0" w:color="auto"/>
                                          </w:divBdr>
                                          <w:divsChild>
                                            <w:div w:id="192230319">
                                              <w:marLeft w:val="0"/>
                                              <w:marRight w:val="0"/>
                                              <w:marTop w:val="0"/>
                                              <w:marBottom w:val="0"/>
                                              <w:divBdr>
                                                <w:top w:val="none" w:sz="0" w:space="0" w:color="auto"/>
                                                <w:left w:val="none" w:sz="0" w:space="0" w:color="auto"/>
                                                <w:bottom w:val="none" w:sz="0" w:space="0" w:color="auto"/>
                                                <w:right w:val="none" w:sz="0" w:space="0" w:color="auto"/>
                                              </w:divBdr>
                                              <w:divsChild>
                                                <w:div w:id="425538177">
                                                  <w:marLeft w:val="0"/>
                                                  <w:marRight w:val="0"/>
                                                  <w:marTop w:val="0"/>
                                                  <w:marBottom w:val="0"/>
                                                  <w:divBdr>
                                                    <w:top w:val="none" w:sz="0" w:space="0" w:color="auto"/>
                                                    <w:left w:val="none" w:sz="0" w:space="0" w:color="auto"/>
                                                    <w:bottom w:val="none" w:sz="0" w:space="0" w:color="auto"/>
                                                    <w:right w:val="none" w:sz="0" w:space="0" w:color="auto"/>
                                                  </w:divBdr>
                                                  <w:divsChild>
                                                    <w:div w:id="412434926">
                                                      <w:marLeft w:val="0"/>
                                                      <w:marRight w:val="0"/>
                                                      <w:marTop w:val="0"/>
                                                      <w:marBottom w:val="0"/>
                                                      <w:divBdr>
                                                        <w:top w:val="none" w:sz="0" w:space="0" w:color="auto"/>
                                                        <w:left w:val="none" w:sz="0" w:space="0" w:color="auto"/>
                                                        <w:bottom w:val="none" w:sz="0" w:space="0" w:color="auto"/>
                                                        <w:right w:val="none" w:sz="0" w:space="0" w:color="auto"/>
                                                      </w:divBdr>
                                                    </w:div>
                                                    <w:div w:id="20756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nstantfundas.com/2010/09/create-collapsibleexpandable-sections.html" TargetMode="External"/><Relationship Id="rId11" Type="http://schemas.openxmlformats.org/officeDocument/2006/relationships/theme" Target="theme/theme1.xml"/><Relationship Id="rId5" Type="http://schemas.openxmlformats.org/officeDocument/2006/relationships/hyperlink" Target="https://plus.google.com/1003217959678444786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SLCC</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Schumacker</dc:creator>
  <cp:lastModifiedBy>Heather Schumacker</cp:lastModifiedBy>
  <cp:revision>1</cp:revision>
  <dcterms:created xsi:type="dcterms:W3CDTF">2013-03-05T17:33:00Z</dcterms:created>
  <dcterms:modified xsi:type="dcterms:W3CDTF">2013-03-05T21:26:00Z</dcterms:modified>
</cp:coreProperties>
</file>